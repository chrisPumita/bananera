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5D521" w14:textId="77777777" w:rsidR="00E0548F" w:rsidRDefault="00E0548F" w:rsidP="00E0548F">
      <w:pPr>
        <w:spacing w:line="360" w:lineRule="auto"/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NOTA 1:</w:t>
      </w:r>
    </w:p>
    <w:p w14:paraId="093E0EDC" w14:textId="77777777" w:rsidR="00E311E0" w:rsidRPr="00DF0C91" w:rsidRDefault="00DF0C91" w:rsidP="00E0548F">
      <w:pPr>
        <w:spacing w:line="360" w:lineRule="auto"/>
        <w:jc w:val="center"/>
        <w:rPr>
          <w:b/>
          <w:sz w:val="28"/>
          <w:szCs w:val="28"/>
          <w:lang w:val="es-MX"/>
        </w:rPr>
      </w:pPr>
      <w:r w:rsidRPr="00DF0C91">
        <w:rPr>
          <w:b/>
          <w:sz w:val="28"/>
          <w:szCs w:val="28"/>
          <w:lang w:val="es-MX"/>
        </w:rPr>
        <w:t>CAMIONES DE GRUPO ESFUERZO AHORA CUENTAN CON MONITOREO POR GPS PARA MAYOR SEGURIDAD</w:t>
      </w:r>
    </w:p>
    <w:p w14:paraId="2CCCC66C" w14:textId="77777777" w:rsidR="00DF0C91" w:rsidRPr="00DF0C91" w:rsidRDefault="00DF0C91" w:rsidP="00E0548F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DF0C91">
        <w:rPr>
          <w:rFonts w:ascii="Tahoma" w:hAnsi="Tahoma" w:cs="Tahoma"/>
          <w:sz w:val="24"/>
          <w:szCs w:val="24"/>
          <w:lang w:val="es-MX"/>
        </w:rPr>
        <w:t xml:space="preserve">Gracias a un Sistema de Posicionamiento Global (GPS), todos los camiones del Grupo Esfuerzo cuentan con monitoreo en tiempo real desde </w:t>
      </w:r>
      <w:r>
        <w:rPr>
          <w:rFonts w:ascii="Tahoma" w:hAnsi="Tahoma" w:cs="Tahoma"/>
          <w:sz w:val="24"/>
          <w:szCs w:val="24"/>
          <w:lang w:val="es-MX"/>
        </w:rPr>
        <w:t xml:space="preserve">el 19 de </w:t>
      </w:r>
      <w:r w:rsidRPr="00DF0C91">
        <w:rPr>
          <w:rFonts w:ascii="Tahoma" w:hAnsi="Tahoma" w:cs="Tahoma"/>
          <w:sz w:val="24"/>
          <w:szCs w:val="24"/>
          <w:lang w:val="es-MX"/>
        </w:rPr>
        <w:t xml:space="preserve">mayo anterior. </w:t>
      </w:r>
    </w:p>
    <w:p w14:paraId="46E4DA90" w14:textId="77777777" w:rsidR="00DF0C91" w:rsidRPr="00DF0C91" w:rsidRDefault="00DF0C91" w:rsidP="00E0548F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F625E8">
        <w:rPr>
          <w:rFonts w:ascii="Tahoma" w:hAnsi="Tahoma" w:cs="Tahoma"/>
          <w:i/>
          <w:sz w:val="24"/>
          <w:szCs w:val="24"/>
          <w:lang w:val="es-MX"/>
        </w:rPr>
        <w:t>“Esto garantiza una mayor seguridad para la carga de nuestros clientes, permitiéndonos conocer cualquier parada o desvío en la ruta de traslado de las frutas”</w:t>
      </w:r>
      <w:r w:rsidR="00F14BFD" w:rsidRPr="00F625E8">
        <w:rPr>
          <w:rFonts w:ascii="Tahoma" w:hAnsi="Tahoma" w:cs="Tahoma"/>
          <w:i/>
          <w:sz w:val="24"/>
          <w:szCs w:val="24"/>
          <w:lang w:val="es-MX"/>
        </w:rPr>
        <w:t>,</w:t>
      </w:r>
      <w:r w:rsidR="00F14BFD">
        <w:rPr>
          <w:rFonts w:ascii="Tahoma" w:hAnsi="Tahoma" w:cs="Tahoma"/>
          <w:sz w:val="24"/>
          <w:szCs w:val="24"/>
          <w:lang w:val="es-MX"/>
        </w:rPr>
        <w:t xml:space="preserve"> aseguró Roberto Gómez, gerente g</w:t>
      </w:r>
      <w:r w:rsidRPr="00DF0C91">
        <w:rPr>
          <w:rFonts w:ascii="Tahoma" w:hAnsi="Tahoma" w:cs="Tahoma"/>
          <w:sz w:val="24"/>
          <w:szCs w:val="24"/>
          <w:lang w:val="es-MX"/>
        </w:rPr>
        <w:t xml:space="preserve">eneral de la compañía bananera. </w:t>
      </w:r>
    </w:p>
    <w:p w14:paraId="54A1A6C8" w14:textId="77777777" w:rsidR="00DF0C91" w:rsidRDefault="00DF0C91" w:rsidP="00E0548F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DF0C91">
        <w:rPr>
          <w:rFonts w:ascii="Tahoma" w:hAnsi="Tahoma" w:cs="Tahoma"/>
          <w:sz w:val="24"/>
          <w:szCs w:val="24"/>
          <w:lang w:val="es-MX"/>
        </w:rPr>
        <w:t>Implementar el GPS en la flota vehicular</w:t>
      </w:r>
      <w:r w:rsidR="00666048">
        <w:rPr>
          <w:rFonts w:ascii="Tahoma" w:hAnsi="Tahoma" w:cs="Tahoma"/>
          <w:sz w:val="24"/>
          <w:szCs w:val="24"/>
          <w:lang w:val="es-MX"/>
        </w:rPr>
        <w:t>, además,</w:t>
      </w:r>
      <w:r w:rsidRPr="00DF0C91">
        <w:rPr>
          <w:rFonts w:ascii="Tahoma" w:hAnsi="Tahoma" w:cs="Tahoma"/>
          <w:sz w:val="24"/>
          <w:szCs w:val="24"/>
          <w:lang w:val="es-MX"/>
        </w:rPr>
        <w:t xml:space="preserve"> permite generar las rutas más eficientes, ahorrando tiempo y recursos</w:t>
      </w:r>
      <w:r>
        <w:rPr>
          <w:rFonts w:ascii="Tahoma" w:hAnsi="Tahoma" w:cs="Tahoma"/>
          <w:sz w:val="24"/>
          <w:szCs w:val="24"/>
          <w:lang w:val="es-MX"/>
        </w:rPr>
        <w:t>; esto</w:t>
      </w:r>
      <w:r w:rsidRPr="00DF0C91">
        <w:rPr>
          <w:rFonts w:ascii="Tahoma" w:hAnsi="Tahoma" w:cs="Tahoma"/>
          <w:sz w:val="24"/>
          <w:szCs w:val="24"/>
          <w:lang w:val="es-MX"/>
        </w:rPr>
        <w:t xml:space="preserve"> resulta fundamental para cu</w:t>
      </w:r>
      <w:r>
        <w:rPr>
          <w:rFonts w:ascii="Tahoma" w:hAnsi="Tahoma" w:cs="Tahoma"/>
          <w:sz w:val="24"/>
          <w:szCs w:val="24"/>
          <w:lang w:val="es-MX"/>
        </w:rPr>
        <w:t xml:space="preserve">mplir con los plazos de entrega. </w:t>
      </w:r>
    </w:p>
    <w:p w14:paraId="58882E5B" w14:textId="77777777" w:rsidR="00666048" w:rsidRDefault="001C38A3" w:rsidP="00E0548F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t>El</w:t>
      </w:r>
      <w:r w:rsidR="00DF0C91">
        <w:rPr>
          <w:rFonts w:ascii="Tahoma" w:hAnsi="Tahoma" w:cs="Tahoma"/>
          <w:sz w:val="24"/>
          <w:szCs w:val="24"/>
          <w:lang w:val="es-MX"/>
        </w:rPr>
        <w:t xml:space="preserve"> proyecto contó con una inversión inicial de $1.000</w:t>
      </w:r>
      <w:r>
        <w:rPr>
          <w:rFonts w:ascii="Tahoma" w:hAnsi="Tahoma" w:cs="Tahoma"/>
          <w:sz w:val="24"/>
          <w:szCs w:val="24"/>
          <w:lang w:val="es-MX"/>
        </w:rPr>
        <w:t>,</w:t>
      </w:r>
      <w:r w:rsidR="00DF0C91">
        <w:rPr>
          <w:rFonts w:ascii="Tahoma" w:hAnsi="Tahoma" w:cs="Tahoma"/>
          <w:sz w:val="24"/>
          <w:szCs w:val="24"/>
          <w:lang w:val="es-MX"/>
        </w:rPr>
        <w:t xml:space="preserve"> y responde </w:t>
      </w:r>
      <w:r>
        <w:rPr>
          <w:rFonts w:ascii="Tahoma" w:hAnsi="Tahoma" w:cs="Tahoma"/>
          <w:sz w:val="24"/>
          <w:szCs w:val="24"/>
          <w:lang w:val="es-MX"/>
        </w:rPr>
        <w:t xml:space="preserve">también </w:t>
      </w:r>
      <w:r w:rsidR="00666048">
        <w:rPr>
          <w:rFonts w:ascii="Tahoma" w:hAnsi="Tahoma" w:cs="Tahoma"/>
          <w:sz w:val="24"/>
          <w:szCs w:val="24"/>
          <w:lang w:val="es-MX"/>
        </w:rPr>
        <w:t>a</w:t>
      </w:r>
      <w:r w:rsidR="00E0548F">
        <w:rPr>
          <w:rFonts w:ascii="Tahoma" w:hAnsi="Tahoma" w:cs="Tahoma"/>
          <w:sz w:val="24"/>
          <w:szCs w:val="24"/>
          <w:lang w:val="es-MX"/>
        </w:rPr>
        <w:t xml:space="preserve"> </w:t>
      </w:r>
      <w:r>
        <w:rPr>
          <w:rFonts w:ascii="Tahoma" w:hAnsi="Tahoma" w:cs="Tahoma"/>
          <w:sz w:val="24"/>
          <w:szCs w:val="24"/>
          <w:lang w:val="es-MX"/>
        </w:rPr>
        <w:t>una</w:t>
      </w:r>
      <w:r w:rsidR="00E0548F">
        <w:rPr>
          <w:rFonts w:ascii="Tahoma" w:hAnsi="Tahoma" w:cs="Tahoma"/>
          <w:sz w:val="24"/>
          <w:szCs w:val="24"/>
          <w:lang w:val="es-MX"/>
        </w:rPr>
        <w:t xml:space="preserve"> estrategia</w:t>
      </w:r>
      <w:r w:rsidR="00DF0C91">
        <w:rPr>
          <w:rFonts w:ascii="Tahoma" w:hAnsi="Tahoma" w:cs="Tahoma"/>
          <w:sz w:val="24"/>
          <w:szCs w:val="24"/>
          <w:lang w:val="es-MX"/>
        </w:rPr>
        <w:t xml:space="preserve"> </w:t>
      </w:r>
      <w:r w:rsidR="00666048">
        <w:rPr>
          <w:rFonts w:ascii="Tahoma" w:hAnsi="Tahoma" w:cs="Tahoma"/>
          <w:sz w:val="24"/>
          <w:szCs w:val="24"/>
          <w:lang w:val="es-MX"/>
        </w:rPr>
        <w:t xml:space="preserve">corporativa para mitigar </w:t>
      </w:r>
      <w:r w:rsidR="00DF0C91">
        <w:rPr>
          <w:rFonts w:ascii="Tahoma" w:hAnsi="Tahoma" w:cs="Tahoma"/>
          <w:sz w:val="24"/>
          <w:szCs w:val="24"/>
          <w:lang w:val="es-MX"/>
        </w:rPr>
        <w:t>los riesgos relacionados con la salud, seguri</w:t>
      </w:r>
      <w:r w:rsidR="00666048">
        <w:rPr>
          <w:rFonts w:ascii="Tahoma" w:hAnsi="Tahoma" w:cs="Tahoma"/>
          <w:sz w:val="24"/>
          <w:szCs w:val="24"/>
          <w:lang w:val="es-MX"/>
        </w:rPr>
        <w:t xml:space="preserve">dad y bienestar del trabajador, en este caso de los conductores de los camiones. </w:t>
      </w:r>
    </w:p>
    <w:p w14:paraId="7B6741E1" w14:textId="77777777" w:rsidR="00666048" w:rsidRDefault="00666048" w:rsidP="00E0548F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712B74">
        <w:rPr>
          <w:rFonts w:ascii="Tahoma" w:hAnsi="Tahoma" w:cs="Tahoma"/>
          <w:i/>
          <w:sz w:val="24"/>
          <w:szCs w:val="24"/>
          <w:lang w:val="es-MX"/>
        </w:rPr>
        <w:t xml:space="preserve">“Esta acción nos permite </w:t>
      </w:r>
      <w:r w:rsidR="001C38A3" w:rsidRPr="00712B74">
        <w:rPr>
          <w:rFonts w:ascii="Tahoma" w:hAnsi="Tahoma" w:cs="Tahoma"/>
          <w:i/>
          <w:sz w:val="24"/>
          <w:szCs w:val="24"/>
          <w:lang w:val="es-MX"/>
        </w:rPr>
        <w:t xml:space="preserve">no sólo </w:t>
      </w:r>
      <w:r w:rsidRPr="00712B74">
        <w:rPr>
          <w:rFonts w:ascii="Tahoma" w:hAnsi="Tahoma" w:cs="Tahoma"/>
          <w:i/>
          <w:sz w:val="24"/>
          <w:szCs w:val="24"/>
          <w:lang w:val="es-MX"/>
        </w:rPr>
        <w:t>mejorar nuestro sistema de gestión en control y seguridad sino brindar una mayor tranquilidad a nuestros clientes y colaboradores”,</w:t>
      </w:r>
      <w:r>
        <w:rPr>
          <w:rFonts w:ascii="Tahoma" w:hAnsi="Tahoma" w:cs="Tahoma"/>
          <w:sz w:val="24"/>
          <w:szCs w:val="24"/>
          <w:lang w:val="es-MX"/>
        </w:rPr>
        <w:t xml:space="preserve"> dijo Gómez.  </w:t>
      </w:r>
    </w:p>
    <w:p w14:paraId="4357595D" w14:textId="77777777" w:rsidR="001C38A3" w:rsidRDefault="00E0548F" w:rsidP="00E0548F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t>Grupo Esfuerzo es una empresa bananera costarricense con más de 30 años de trayectoria, que brinda empleo a alrededor de 500 per</w:t>
      </w:r>
      <w:r w:rsidR="001C38A3">
        <w:rPr>
          <w:rFonts w:ascii="Tahoma" w:hAnsi="Tahoma" w:cs="Tahoma"/>
          <w:sz w:val="24"/>
          <w:szCs w:val="24"/>
          <w:lang w:val="es-MX"/>
        </w:rPr>
        <w:t xml:space="preserve">sonas. </w:t>
      </w:r>
    </w:p>
    <w:p w14:paraId="090C0BBF" w14:textId="77777777" w:rsidR="00DF0C91" w:rsidRPr="00086626" w:rsidRDefault="001C38A3" w:rsidP="00E0548F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t>En la actualidad, Grupo Esfuerzo</w:t>
      </w:r>
      <w:r w:rsidR="00E0548F">
        <w:rPr>
          <w:rFonts w:ascii="Tahoma" w:hAnsi="Tahoma" w:cs="Tahoma"/>
          <w:sz w:val="24"/>
          <w:szCs w:val="24"/>
          <w:lang w:val="es-MX"/>
        </w:rPr>
        <w:t xml:space="preserve"> exporta banano de la variedad Cavendish a Inglaterra, </w:t>
      </w:r>
      <w:r w:rsidR="00E0548F" w:rsidRPr="00086626">
        <w:rPr>
          <w:rFonts w:ascii="Tahoma" w:hAnsi="Tahoma" w:cs="Tahoma"/>
          <w:sz w:val="24"/>
          <w:szCs w:val="24"/>
          <w:lang w:val="es-MX"/>
        </w:rPr>
        <w:t xml:space="preserve">Estados Unidos, Francia, Italia, Alemania y Japón. Su producción equivale al 1.5% del mercado costarricense. </w:t>
      </w:r>
    </w:p>
    <w:p w14:paraId="2E2B5263" w14:textId="77777777" w:rsidR="00E0548F" w:rsidRDefault="00E0548F" w:rsidP="00E0548F">
      <w:pPr>
        <w:spacing w:line="360" w:lineRule="auto"/>
        <w:rPr>
          <w:rFonts w:ascii="Tahoma" w:hAnsi="Tahoma" w:cs="Tahoma"/>
          <w:sz w:val="24"/>
          <w:szCs w:val="24"/>
          <w:lang w:val="es-MX"/>
        </w:rPr>
      </w:pPr>
    </w:p>
    <w:p w14:paraId="4F047C0D" w14:textId="77777777" w:rsidR="00E0548F" w:rsidRDefault="00E0548F" w:rsidP="00E0548F">
      <w:pPr>
        <w:spacing w:line="360" w:lineRule="auto"/>
        <w:rPr>
          <w:rFonts w:ascii="Tahoma" w:hAnsi="Tahoma" w:cs="Tahoma"/>
          <w:sz w:val="24"/>
          <w:szCs w:val="24"/>
          <w:lang w:val="es-MX"/>
        </w:rPr>
      </w:pPr>
    </w:p>
    <w:p w14:paraId="7A17E1A0" w14:textId="77777777" w:rsidR="00E0548F" w:rsidRPr="00E0548F" w:rsidRDefault="00E0548F" w:rsidP="00E0548F">
      <w:pPr>
        <w:spacing w:line="360" w:lineRule="auto"/>
        <w:jc w:val="center"/>
        <w:rPr>
          <w:rFonts w:cstheme="minorHAnsi"/>
          <w:b/>
          <w:sz w:val="28"/>
          <w:szCs w:val="28"/>
          <w:lang w:val="es-MX"/>
        </w:rPr>
      </w:pPr>
      <w:r w:rsidRPr="00E0548F">
        <w:rPr>
          <w:rFonts w:cstheme="minorHAnsi"/>
          <w:b/>
          <w:sz w:val="28"/>
          <w:szCs w:val="28"/>
          <w:lang w:val="es-MX"/>
        </w:rPr>
        <w:lastRenderedPageBreak/>
        <w:t>NOTA 2:</w:t>
      </w:r>
    </w:p>
    <w:p w14:paraId="0137AE57" w14:textId="77777777" w:rsidR="00E0548F" w:rsidRDefault="00E0548F" w:rsidP="00E0548F">
      <w:pPr>
        <w:spacing w:line="360" w:lineRule="auto"/>
        <w:jc w:val="center"/>
        <w:rPr>
          <w:rFonts w:cstheme="minorHAnsi"/>
          <w:b/>
          <w:sz w:val="28"/>
          <w:szCs w:val="28"/>
          <w:lang w:val="es-MX"/>
        </w:rPr>
      </w:pPr>
      <w:r w:rsidRPr="00E0548F">
        <w:rPr>
          <w:rFonts w:cstheme="minorHAnsi"/>
          <w:b/>
          <w:sz w:val="28"/>
          <w:szCs w:val="28"/>
          <w:lang w:val="es-MX"/>
        </w:rPr>
        <w:t xml:space="preserve">GRUPO ESFUERZO AMPLÍA SU PRESENCIA EN </w:t>
      </w:r>
      <w:r w:rsidR="003048D1">
        <w:rPr>
          <w:rFonts w:cstheme="minorHAnsi"/>
          <w:b/>
          <w:sz w:val="28"/>
          <w:szCs w:val="28"/>
          <w:lang w:val="es-MX"/>
        </w:rPr>
        <w:t xml:space="preserve">EL MERCADO BANANERO </w:t>
      </w:r>
      <w:r w:rsidRPr="00E0548F">
        <w:rPr>
          <w:rFonts w:cstheme="minorHAnsi"/>
          <w:b/>
          <w:sz w:val="28"/>
          <w:szCs w:val="28"/>
          <w:lang w:val="es-MX"/>
        </w:rPr>
        <w:t>CON LA ADQUISICIÓN DE DOS FINCAS MÁS</w:t>
      </w:r>
    </w:p>
    <w:p w14:paraId="5027F2C8" w14:textId="77777777" w:rsidR="00666048" w:rsidRDefault="00E0548F" w:rsidP="00666048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666048">
        <w:rPr>
          <w:rFonts w:ascii="Tahoma" w:hAnsi="Tahoma" w:cs="Tahoma"/>
          <w:sz w:val="24"/>
          <w:szCs w:val="24"/>
          <w:lang w:val="es-MX"/>
        </w:rPr>
        <w:t>En diciembre del 2020, el Grupo Esfuerzo, decidió ampliar su p</w:t>
      </w:r>
      <w:r w:rsidR="003048D1">
        <w:rPr>
          <w:rFonts w:ascii="Tahoma" w:hAnsi="Tahoma" w:cs="Tahoma"/>
          <w:sz w:val="24"/>
          <w:szCs w:val="24"/>
          <w:lang w:val="es-MX"/>
        </w:rPr>
        <w:t xml:space="preserve">resencia en el mercado bananero </w:t>
      </w:r>
      <w:r w:rsidRPr="00666048">
        <w:rPr>
          <w:rFonts w:ascii="Tahoma" w:hAnsi="Tahoma" w:cs="Tahoma"/>
          <w:sz w:val="24"/>
          <w:szCs w:val="24"/>
          <w:lang w:val="es-MX"/>
        </w:rPr>
        <w:t xml:space="preserve">con la adquisición de dos nuevas </w:t>
      </w:r>
      <w:r w:rsidR="00666048" w:rsidRPr="00666048">
        <w:rPr>
          <w:rFonts w:ascii="Tahoma" w:hAnsi="Tahoma" w:cs="Tahoma"/>
          <w:sz w:val="24"/>
          <w:szCs w:val="24"/>
          <w:lang w:val="es-MX"/>
        </w:rPr>
        <w:t xml:space="preserve">fincas para alcanzar un área total de 960 hectáreas, de las cuales </w:t>
      </w:r>
      <w:r w:rsidR="00666048">
        <w:rPr>
          <w:rFonts w:ascii="Tahoma" w:hAnsi="Tahoma" w:cs="Tahoma"/>
          <w:sz w:val="24"/>
          <w:szCs w:val="24"/>
          <w:lang w:val="es-MX"/>
        </w:rPr>
        <w:t xml:space="preserve">534 están produciendo. </w:t>
      </w:r>
    </w:p>
    <w:p w14:paraId="2799BED2" w14:textId="77777777" w:rsidR="00666048" w:rsidRDefault="00666048" w:rsidP="00666048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t xml:space="preserve">Se trata de finca Vesta en Valle La Estrella que incluye más de 240 hectáreas de bosque primario para la protección de la biodiversidad, y finca </w:t>
      </w:r>
      <w:proofErr w:type="spellStart"/>
      <w:r>
        <w:rPr>
          <w:rFonts w:ascii="Tahoma" w:hAnsi="Tahoma" w:cs="Tahoma"/>
          <w:sz w:val="24"/>
          <w:szCs w:val="24"/>
          <w:lang w:val="es-MX"/>
        </w:rPr>
        <w:t>Agrotubérculos</w:t>
      </w:r>
      <w:proofErr w:type="spellEnd"/>
      <w:r>
        <w:rPr>
          <w:rFonts w:ascii="Tahoma" w:hAnsi="Tahoma" w:cs="Tahoma"/>
          <w:sz w:val="24"/>
          <w:szCs w:val="24"/>
          <w:lang w:val="es-MX"/>
        </w:rPr>
        <w:t xml:space="preserve"> en Puerto Viejo de Talamanca, en el hermoso Caribe Sur. </w:t>
      </w:r>
      <w:r w:rsidR="003048D1">
        <w:rPr>
          <w:rFonts w:ascii="Tahoma" w:hAnsi="Tahoma" w:cs="Tahoma"/>
          <w:sz w:val="24"/>
          <w:szCs w:val="24"/>
          <w:lang w:val="es-MX"/>
        </w:rPr>
        <w:t>Ambas en la provincia de Limón.</w:t>
      </w:r>
    </w:p>
    <w:p w14:paraId="503A4D43" w14:textId="77777777" w:rsidR="003048D1" w:rsidRDefault="003E44B1" w:rsidP="00666048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t>Las dos</w:t>
      </w:r>
      <w:r w:rsidR="003048D1">
        <w:rPr>
          <w:rFonts w:ascii="Tahoma" w:hAnsi="Tahoma" w:cs="Tahoma"/>
          <w:sz w:val="24"/>
          <w:szCs w:val="24"/>
          <w:lang w:val="es-MX"/>
        </w:rPr>
        <w:t xml:space="preserve"> fincas fueron compradas a la familia Taylor. </w:t>
      </w:r>
      <w:r w:rsidR="003048D1" w:rsidRPr="003048D1">
        <w:rPr>
          <w:rFonts w:ascii="Tahoma" w:hAnsi="Tahoma" w:cs="Tahoma"/>
          <w:i/>
          <w:sz w:val="24"/>
          <w:szCs w:val="24"/>
          <w:lang w:val="es-MX"/>
        </w:rPr>
        <w:t>“En el caso de Vesta, se sabe que fue la primera finca bananera propiedad de un productor independiente”,</w:t>
      </w:r>
      <w:r w:rsidR="003048D1">
        <w:rPr>
          <w:rFonts w:ascii="Tahoma" w:hAnsi="Tahoma" w:cs="Tahoma"/>
          <w:sz w:val="24"/>
          <w:szCs w:val="24"/>
          <w:lang w:val="es-MX"/>
        </w:rPr>
        <w:t xml:space="preserve"> recordó don Eduardo Gómez, fundador de la compañía. </w:t>
      </w:r>
    </w:p>
    <w:p w14:paraId="67B2EE69" w14:textId="77777777" w:rsidR="003048D1" w:rsidRPr="003048D1" w:rsidRDefault="003048D1" w:rsidP="00666048">
      <w:pPr>
        <w:spacing w:line="360" w:lineRule="auto"/>
        <w:jc w:val="both"/>
        <w:rPr>
          <w:rFonts w:ascii="Tahoma" w:hAnsi="Tahoma" w:cs="Tahoma"/>
          <w:i/>
          <w:sz w:val="24"/>
          <w:szCs w:val="24"/>
          <w:lang w:val="es-MX"/>
        </w:rPr>
      </w:pPr>
      <w:r>
        <w:rPr>
          <w:rFonts w:ascii="Tahoma" w:hAnsi="Tahoma" w:cs="Tahoma"/>
          <w:i/>
          <w:sz w:val="24"/>
          <w:szCs w:val="24"/>
          <w:lang w:val="es-MX"/>
        </w:rPr>
        <w:t xml:space="preserve">Por su parte, </w:t>
      </w:r>
      <w:r>
        <w:rPr>
          <w:rFonts w:ascii="Tahoma" w:hAnsi="Tahoma" w:cs="Tahoma"/>
          <w:sz w:val="24"/>
          <w:szCs w:val="24"/>
          <w:lang w:val="es-MX"/>
        </w:rPr>
        <w:t>Jaime Gómez, miembro de la Junta Directiva de Grupo Esfuerzo, indicó que</w:t>
      </w:r>
      <w:r>
        <w:rPr>
          <w:rFonts w:ascii="Tahoma" w:hAnsi="Tahoma" w:cs="Tahoma"/>
          <w:i/>
          <w:sz w:val="24"/>
          <w:szCs w:val="24"/>
          <w:lang w:val="es-MX"/>
        </w:rPr>
        <w:t xml:space="preserve"> </w:t>
      </w:r>
      <w:r w:rsidR="00712B74" w:rsidRPr="003048D1">
        <w:rPr>
          <w:rFonts w:ascii="Tahoma" w:hAnsi="Tahoma" w:cs="Tahoma"/>
          <w:i/>
          <w:sz w:val="24"/>
          <w:szCs w:val="24"/>
          <w:lang w:val="es-MX"/>
        </w:rPr>
        <w:t>“</w:t>
      </w:r>
      <w:r w:rsidRPr="003048D1">
        <w:rPr>
          <w:rFonts w:ascii="Tahoma" w:hAnsi="Tahoma" w:cs="Tahoma"/>
          <w:i/>
          <w:sz w:val="24"/>
          <w:szCs w:val="24"/>
          <w:lang w:val="es-MX"/>
        </w:rPr>
        <w:t>e</w:t>
      </w:r>
      <w:r w:rsidR="00712B74" w:rsidRPr="003048D1">
        <w:rPr>
          <w:rFonts w:ascii="Tahoma" w:hAnsi="Tahoma" w:cs="Tahoma"/>
          <w:i/>
          <w:sz w:val="24"/>
          <w:szCs w:val="24"/>
          <w:lang w:val="es-MX"/>
        </w:rPr>
        <w:t xml:space="preserve">sta decisión busca expandir nuestra producción y colocar mayor volumen de fruta en el mercado internacional de banano. Además, nos permite ser más competitivos y mitigar riesgos para </w:t>
      </w:r>
      <w:r w:rsidR="003E44B1">
        <w:rPr>
          <w:rFonts w:ascii="Tahoma" w:hAnsi="Tahoma" w:cs="Tahoma"/>
          <w:i/>
          <w:sz w:val="24"/>
          <w:szCs w:val="24"/>
          <w:lang w:val="es-MX"/>
        </w:rPr>
        <w:t>la</w:t>
      </w:r>
      <w:r w:rsidR="00712B74" w:rsidRPr="003048D1">
        <w:rPr>
          <w:rFonts w:ascii="Tahoma" w:hAnsi="Tahoma" w:cs="Tahoma"/>
          <w:i/>
          <w:sz w:val="24"/>
          <w:szCs w:val="24"/>
          <w:lang w:val="es-MX"/>
        </w:rPr>
        <w:t xml:space="preserve"> tranquilidad de nuestros clientes</w:t>
      </w:r>
      <w:r w:rsidRPr="003048D1">
        <w:rPr>
          <w:rFonts w:ascii="Tahoma" w:hAnsi="Tahoma" w:cs="Tahoma"/>
          <w:i/>
          <w:sz w:val="24"/>
          <w:szCs w:val="24"/>
          <w:lang w:val="es-MX"/>
        </w:rPr>
        <w:t xml:space="preserve">”. </w:t>
      </w:r>
    </w:p>
    <w:p w14:paraId="567121A3" w14:textId="77777777" w:rsidR="003048D1" w:rsidRPr="003048D1" w:rsidRDefault="003048D1" w:rsidP="00666048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t xml:space="preserve">De esta manera, también se busca </w:t>
      </w:r>
      <w:r w:rsidRPr="003048D1">
        <w:rPr>
          <w:rFonts w:ascii="Tahoma" w:hAnsi="Tahoma" w:cs="Tahoma"/>
          <w:sz w:val="24"/>
          <w:szCs w:val="24"/>
          <w:lang w:val="es-MX"/>
        </w:rPr>
        <w:t xml:space="preserve">impactar la economía local y aportar aún más a la construcción de marca país alrededor del mundo, gracias a la producción sostenible de banano costarricense de altísima calidad.  </w:t>
      </w:r>
    </w:p>
    <w:p w14:paraId="4D244ED8" w14:textId="77777777" w:rsidR="003048D1" w:rsidRPr="003048D1" w:rsidRDefault="003048D1" w:rsidP="003048D1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3048D1">
        <w:rPr>
          <w:rFonts w:ascii="Tahoma" w:hAnsi="Tahoma" w:cs="Tahoma"/>
          <w:i/>
          <w:sz w:val="24"/>
          <w:szCs w:val="24"/>
          <w:lang w:val="es-MX"/>
        </w:rPr>
        <w:t>“En los últimos 4 años, a través de acciones como esta, triplicamos nuestro tamaño de negocio, abrimos nuevos canales de comercialización independiente y aumentamos la productividad por hectárea en las fincas. Todo gracias al aporte de nuestros colaboradores, clientes, socios comerciales y proveedores”,</w:t>
      </w:r>
      <w:r w:rsidRPr="003048D1">
        <w:rPr>
          <w:rFonts w:ascii="Tahoma" w:hAnsi="Tahoma" w:cs="Tahoma"/>
          <w:sz w:val="24"/>
          <w:szCs w:val="24"/>
          <w:lang w:val="es-MX"/>
        </w:rPr>
        <w:t xml:space="preserve"> finiquitaron los directivos. </w:t>
      </w:r>
    </w:p>
    <w:p w14:paraId="04F18C24" w14:textId="77777777" w:rsidR="003048D1" w:rsidRPr="003E44B1" w:rsidRDefault="003E44B1" w:rsidP="003E44B1">
      <w:pPr>
        <w:spacing w:line="360" w:lineRule="auto"/>
        <w:jc w:val="center"/>
        <w:rPr>
          <w:rFonts w:cstheme="minorHAnsi"/>
          <w:b/>
          <w:sz w:val="28"/>
          <w:szCs w:val="28"/>
          <w:lang w:val="es-MX"/>
        </w:rPr>
      </w:pPr>
      <w:r w:rsidRPr="003E44B1">
        <w:rPr>
          <w:rFonts w:cstheme="minorHAnsi"/>
          <w:b/>
          <w:sz w:val="28"/>
          <w:szCs w:val="28"/>
          <w:lang w:val="es-MX"/>
        </w:rPr>
        <w:lastRenderedPageBreak/>
        <w:t>NOTA 3</w:t>
      </w:r>
    </w:p>
    <w:p w14:paraId="4199E21F" w14:textId="77777777" w:rsidR="003E44B1" w:rsidRPr="003E44B1" w:rsidRDefault="003E44B1" w:rsidP="003E44B1">
      <w:pPr>
        <w:spacing w:line="360" w:lineRule="auto"/>
        <w:jc w:val="center"/>
        <w:rPr>
          <w:rFonts w:cstheme="minorHAnsi"/>
          <w:b/>
          <w:sz w:val="28"/>
          <w:szCs w:val="28"/>
          <w:lang w:val="es-MX"/>
        </w:rPr>
      </w:pPr>
      <w:r w:rsidRPr="003E44B1">
        <w:rPr>
          <w:rFonts w:cstheme="minorHAnsi"/>
          <w:b/>
          <w:sz w:val="28"/>
          <w:szCs w:val="28"/>
          <w:lang w:val="es-MX"/>
        </w:rPr>
        <w:t>GRUPO ESFUERZO PARTICIPA EN LA CONSTRUCCIÓN DE DIQUE PARA EVITAR INUNDACIONES EN COMUNIDADES DEL CARIBE</w:t>
      </w:r>
    </w:p>
    <w:p w14:paraId="47849D12" w14:textId="77777777" w:rsidR="003E44B1" w:rsidRDefault="003E44B1" w:rsidP="003048D1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t xml:space="preserve">Luego de que, en 2017, el Grupo Esfuerzo adquiriera una finca en la comunidad de Bristol en </w:t>
      </w:r>
      <w:proofErr w:type="spellStart"/>
      <w:r>
        <w:rPr>
          <w:rFonts w:ascii="Tahoma" w:hAnsi="Tahoma" w:cs="Tahoma"/>
          <w:sz w:val="24"/>
          <w:szCs w:val="24"/>
          <w:lang w:val="es-MX"/>
        </w:rPr>
        <w:t>Matina</w:t>
      </w:r>
      <w:proofErr w:type="spellEnd"/>
      <w:r>
        <w:rPr>
          <w:rFonts w:ascii="Tahoma" w:hAnsi="Tahoma" w:cs="Tahoma"/>
          <w:sz w:val="24"/>
          <w:szCs w:val="24"/>
          <w:lang w:val="es-MX"/>
        </w:rPr>
        <w:t xml:space="preserve"> de Limón, sus directivos tomaron consciencia de la necesidad que tenía la población de contar con </w:t>
      </w:r>
      <w:r w:rsidR="00F95C43">
        <w:rPr>
          <w:rFonts w:ascii="Tahoma" w:hAnsi="Tahoma" w:cs="Tahoma"/>
          <w:sz w:val="24"/>
          <w:szCs w:val="24"/>
          <w:lang w:val="es-MX"/>
        </w:rPr>
        <w:t>una estructura</w:t>
      </w:r>
      <w:r>
        <w:rPr>
          <w:rFonts w:ascii="Tahoma" w:hAnsi="Tahoma" w:cs="Tahoma"/>
          <w:sz w:val="24"/>
          <w:szCs w:val="24"/>
          <w:lang w:val="es-MX"/>
        </w:rPr>
        <w:t xml:space="preserve"> para prevenir las temibles y constantes inundaciones durante la época lluviosa. </w:t>
      </w:r>
    </w:p>
    <w:p w14:paraId="458AA543" w14:textId="77777777" w:rsidR="003E44B1" w:rsidRDefault="003E44B1" w:rsidP="003048D1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t xml:space="preserve">Por esa razón, participaron de una exitosa alianza público – privada en conjunto con el Ministerio de Obras Públicas y Transportes (MOPT), la Corporación Bananera Nacional (CORBANA), la Comisión Nacional de Prevención de Riesgos y Atención de Emergencias (CNE), JAPDEVA y el gobierno local. </w:t>
      </w:r>
    </w:p>
    <w:p w14:paraId="72F2E07E" w14:textId="7B8D7E20" w:rsidR="00F95C43" w:rsidRDefault="003E44B1" w:rsidP="003048D1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t xml:space="preserve">Fue así como, gracias a </w:t>
      </w:r>
      <w:r w:rsidR="00F95C43">
        <w:rPr>
          <w:rFonts w:ascii="Tahoma" w:hAnsi="Tahoma" w:cs="Tahoma"/>
          <w:sz w:val="24"/>
          <w:szCs w:val="24"/>
          <w:lang w:val="es-MX"/>
        </w:rPr>
        <w:t xml:space="preserve">ese </w:t>
      </w:r>
      <w:r>
        <w:rPr>
          <w:rFonts w:ascii="Tahoma" w:hAnsi="Tahoma" w:cs="Tahoma"/>
          <w:sz w:val="24"/>
          <w:szCs w:val="24"/>
          <w:lang w:val="es-MX"/>
        </w:rPr>
        <w:t xml:space="preserve">trabajo conjunto y a partir de lo arrojado por un estudio de la cuenca del río </w:t>
      </w:r>
      <w:proofErr w:type="spellStart"/>
      <w:r>
        <w:rPr>
          <w:rFonts w:ascii="Tahoma" w:hAnsi="Tahoma" w:cs="Tahoma"/>
          <w:sz w:val="24"/>
          <w:szCs w:val="24"/>
          <w:lang w:val="es-MX"/>
        </w:rPr>
        <w:t>Matina</w:t>
      </w:r>
      <w:proofErr w:type="spellEnd"/>
      <w:r>
        <w:rPr>
          <w:rFonts w:ascii="Tahoma" w:hAnsi="Tahoma" w:cs="Tahoma"/>
          <w:sz w:val="24"/>
          <w:szCs w:val="24"/>
          <w:lang w:val="es-MX"/>
        </w:rPr>
        <w:t xml:space="preserve">, en abril anterior se inauguró un dique que evitaría que el </w:t>
      </w:r>
      <w:r w:rsidR="00F95C43">
        <w:rPr>
          <w:rFonts w:ascii="Tahoma" w:hAnsi="Tahoma" w:cs="Tahoma"/>
          <w:sz w:val="24"/>
          <w:szCs w:val="24"/>
          <w:lang w:val="es-MX"/>
        </w:rPr>
        <w:t xml:space="preserve">caudal </w:t>
      </w:r>
      <w:r>
        <w:rPr>
          <w:rFonts w:ascii="Tahoma" w:hAnsi="Tahoma" w:cs="Tahoma"/>
          <w:sz w:val="24"/>
          <w:szCs w:val="24"/>
          <w:lang w:val="es-MX"/>
        </w:rPr>
        <w:t xml:space="preserve">rompa sobre la margen izquierda </w:t>
      </w:r>
      <w:r w:rsidR="00F95C43">
        <w:rPr>
          <w:rFonts w:ascii="Tahoma" w:hAnsi="Tahoma" w:cs="Tahoma"/>
          <w:sz w:val="24"/>
          <w:szCs w:val="24"/>
          <w:lang w:val="es-MX"/>
        </w:rPr>
        <w:t>afectando directamente a la población de la pequeña comunidad de B-Line</w:t>
      </w:r>
      <w:r w:rsidR="00A840C2">
        <w:rPr>
          <w:rFonts w:ascii="Tahoma" w:hAnsi="Tahoma" w:cs="Tahoma"/>
          <w:sz w:val="24"/>
          <w:szCs w:val="24"/>
          <w:lang w:val="es-MX"/>
        </w:rPr>
        <w:t xml:space="preserve">, a ganaderos y pequeños agricultores de la zona. </w:t>
      </w:r>
    </w:p>
    <w:p w14:paraId="6A9B23DA" w14:textId="77777777" w:rsidR="003E44B1" w:rsidRDefault="00F95C43" w:rsidP="003048D1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t xml:space="preserve">Los habitantes de Bristol, </w:t>
      </w:r>
      <w:r w:rsidRPr="00F95C43">
        <w:rPr>
          <w:rFonts w:ascii="Tahoma" w:hAnsi="Tahoma" w:cs="Tahoma"/>
          <w:sz w:val="24"/>
          <w:szCs w:val="24"/>
          <w:lang w:val="es-MX"/>
        </w:rPr>
        <w:t xml:space="preserve">Corina y Baltimore, quienes utilizan esta ruta, también se ven beneficiados con el proyecto. </w:t>
      </w:r>
    </w:p>
    <w:p w14:paraId="5CBB598E" w14:textId="77777777" w:rsidR="00F95C43" w:rsidDel="00464F86" w:rsidRDefault="00F95C43" w:rsidP="003048D1">
      <w:pPr>
        <w:spacing w:line="360" w:lineRule="auto"/>
        <w:jc w:val="both"/>
        <w:rPr>
          <w:del w:id="0" w:author="Pri" w:date="2021-05-25T11:48:00Z"/>
          <w:rFonts w:ascii="Tahoma" w:hAnsi="Tahoma" w:cs="Tahoma"/>
          <w:sz w:val="24"/>
          <w:szCs w:val="24"/>
          <w:lang w:val="es-MX"/>
        </w:rPr>
      </w:pPr>
      <w:r w:rsidRPr="004A4220">
        <w:rPr>
          <w:rFonts w:ascii="Tahoma" w:hAnsi="Tahoma" w:cs="Tahoma"/>
          <w:i/>
          <w:sz w:val="24"/>
          <w:szCs w:val="24"/>
          <w:lang w:val="es-MX"/>
        </w:rPr>
        <w:t xml:space="preserve">“Recordemos que, prácticamente todos los años, durante el invierno, hay comunidades limonenses que son anegadas por ríos que se salen de su cauce. Esto </w:t>
      </w:r>
      <w:r w:rsidR="004A4220" w:rsidRPr="004A4220">
        <w:rPr>
          <w:rFonts w:ascii="Tahoma" w:hAnsi="Tahoma" w:cs="Tahoma"/>
          <w:i/>
          <w:sz w:val="24"/>
          <w:szCs w:val="24"/>
          <w:lang w:val="es-MX"/>
        </w:rPr>
        <w:t>impacta</w:t>
      </w:r>
      <w:r w:rsidRPr="004A4220">
        <w:rPr>
          <w:rFonts w:ascii="Tahoma" w:hAnsi="Tahoma" w:cs="Tahoma"/>
          <w:i/>
          <w:sz w:val="24"/>
          <w:szCs w:val="24"/>
          <w:lang w:val="es-MX"/>
        </w:rPr>
        <w:t xml:space="preserve"> a miles de personas, obliga a abrir albergues tempora</w:t>
      </w:r>
      <w:r w:rsidR="004A4220" w:rsidRPr="004A4220">
        <w:rPr>
          <w:rFonts w:ascii="Tahoma" w:hAnsi="Tahoma" w:cs="Tahoma"/>
          <w:i/>
          <w:sz w:val="24"/>
          <w:szCs w:val="24"/>
          <w:lang w:val="es-MX"/>
        </w:rPr>
        <w:t>les</w:t>
      </w:r>
      <w:r w:rsidRPr="004A4220">
        <w:rPr>
          <w:rFonts w:ascii="Tahoma" w:hAnsi="Tahoma" w:cs="Tahoma"/>
          <w:i/>
          <w:sz w:val="24"/>
          <w:szCs w:val="24"/>
          <w:lang w:val="es-MX"/>
        </w:rPr>
        <w:t xml:space="preserve"> y provoca pérdidas económicas, una situación que </w:t>
      </w:r>
      <w:r w:rsidR="004A4220" w:rsidRPr="004A4220">
        <w:rPr>
          <w:rFonts w:ascii="Tahoma" w:hAnsi="Tahoma" w:cs="Tahoma"/>
          <w:i/>
          <w:sz w:val="24"/>
          <w:szCs w:val="24"/>
          <w:lang w:val="es-MX"/>
        </w:rPr>
        <w:t xml:space="preserve">perjudica </w:t>
      </w:r>
      <w:r w:rsidRPr="004A4220">
        <w:rPr>
          <w:rFonts w:ascii="Tahoma" w:hAnsi="Tahoma" w:cs="Tahoma"/>
          <w:i/>
          <w:sz w:val="24"/>
          <w:szCs w:val="24"/>
          <w:lang w:val="es-MX"/>
        </w:rPr>
        <w:t xml:space="preserve">a </w:t>
      </w:r>
      <w:proofErr w:type="spellStart"/>
      <w:r w:rsidRPr="004A4220">
        <w:rPr>
          <w:rFonts w:ascii="Tahoma" w:hAnsi="Tahoma" w:cs="Tahoma"/>
          <w:i/>
          <w:sz w:val="24"/>
          <w:szCs w:val="24"/>
          <w:lang w:val="es-MX"/>
        </w:rPr>
        <w:t>Matina</w:t>
      </w:r>
      <w:proofErr w:type="spellEnd"/>
      <w:r w:rsidRPr="004A4220">
        <w:rPr>
          <w:rFonts w:ascii="Tahoma" w:hAnsi="Tahoma" w:cs="Tahoma"/>
          <w:i/>
          <w:sz w:val="24"/>
          <w:szCs w:val="24"/>
          <w:lang w:val="es-MX"/>
        </w:rPr>
        <w:t xml:space="preserve">, ya de por sí el cantón más rezagado del país, según el </w:t>
      </w:r>
      <w:r w:rsidRPr="00086626">
        <w:rPr>
          <w:rFonts w:ascii="Tahoma" w:hAnsi="Tahoma" w:cs="Tahoma"/>
          <w:i/>
          <w:sz w:val="24"/>
          <w:szCs w:val="24"/>
          <w:lang w:val="es-MX"/>
        </w:rPr>
        <w:t>Atlas</w:t>
      </w:r>
      <w:r w:rsidRPr="004A4220">
        <w:rPr>
          <w:rFonts w:ascii="Tahoma" w:hAnsi="Tahoma" w:cs="Tahoma"/>
          <w:i/>
          <w:sz w:val="24"/>
          <w:szCs w:val="24"/>
          <w:lang w:val="es-MX"/>
        </w:rPr>
        <w:t xml:space="preserve"> de Desarrollo Humano”,</w:t>
      </w:r>
      <w:r>
        <w:rPr>
          <w:rFonts w:ascii="Tahoma" w:hAnsi="Tahoma" w:cs="Tahoma"/>
          <w:sz w:val="24"/>
          <w:szCs w:val="24"/>
          <w:lang w:val="es-MX"/>
        </w:rPr>
        <w:t xml:space="preserve"> indicó </w:t>
      </w:r>
      <w:r w:rsidR="00F14BFD">
        <w:rPr>
          <w:rFonts w:ascii="Tahoma" w:hAnsi="Tahoma" w:cs="Tahoma"/>
          <w:sz w:val="24"/>
          <w:szCs w:val="24"/>
          <w:lang w:val="es-MX"/>
        </w:rPr>
        <w:t>Roberto Gómez, gerente g</w:t>
      </w:r>
      <w:r w:rsidRPr="004A4220">
        <w:rPr>
          <w:rFonts w:ascii="Tahoma" w:hAnsi="Tahoma" w:cs="Tahoma"/>
          <w:sz w:val="24"/>
          <w:szCs w:val="24"/>
          <w:lang w:val="es-MX"/>
        </w:rPr>
        <w:t>eneral de Grupo Esfuerzo</w:t>
      </w:r>
      <w:r w:rsidR="004A4220" w:rsidRPr="004A4220">
        <w:rPr>
          <w:rFonts w:ascii="Tahoma" w:hAnsi="Tahoma" w:cs="Tahoma"/>
          <w:sz w:val="24"/>
          <w:szCs w:val="24"/>
          <w:lang w:val="es-MX"/>
        </w:rPr>
        <w:t xml:space="preserve">. </w:t>
      </w:r>
    </w:p>
    <w:p w14:paraId="679ADFAA" w14:textId="4D04B37F" w:rsidR="004A4220" w:rsidRDefault="004A4220" w:rsidP="003048D1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bookmarkStart w:id="1" w:name="_GoBack"/>
      <w:bookmarkEnd w:id="1"/>
    </w:p>
    <w:p w14:paraId="3B83686E" w14:textId="77777777" w:rsidR="004A4220" w:rsidRPr="004A4220" w:rsidRDefault="004A4220" w:rsidP="004A4220">
      <w:pPr>
        <w:spacing w:line="360" w:lineRule="auto"/>
        <w:jc w:val="center"/>
        <w:rPr>
          <w:rFonts w:cstheme="minorHAnsi"/>
          <w:b/>
          <w:sz w:val="28"/>
          <w:szCs w:val="28"/>
          <w:lang w:val="es-MX"/>
        </w:rPr>
      </w:pPr>
      <w:r w:rsidRPr="004A4220">
        <w:rPr>
          <w:rFonts w:cstheme="minorHAnsi"/>
          <w:b/>
          <w:sz w:val="28"/>
          <w:szCs w:val="28"/>
          <w:lang w:val="es-MX"/>
        </w:rPr>
        <w:lastRenderedPageBreak/>
        <w:t xml:space="preserve">NOTA 4: </w:t>
      </w:r>
    </w:p>
    <w:p w14:paraId="3B4A1E7A" w14:textId="77777777" w:rsidR="004A4220" w:rsidRPr="004A4220" w:rsidRDefault="004A4220" w:rsidP="004A4220">
      <w:pPr>
        <w:spacing w:line="360" w:lineRule="auto"/>
        <w:jc w:val="center"/>
        <w:rPr>
          <w:rFonts w:cstheme="minorHAnsi"/>
          <w:b/>
          <w:sz w:val="28"/>
          <w:szCs w:val="28"/>
          <w:lang w:val="es-MX"/>
        </w:rPr>
      </w:pPr>
      <w:r w:rsidRPr="004A4220">
        <w:rPr>
          <w:rFonts w:cstheme="minorHAnsi"/>
          <w:b/>
          <w:sz w:val="28"/>
          <w:szCs w:val="28"/>
          <w:lang w:val="es-MX"/>
        </w:rPr>
        <w:t xml:space="preserve">GRUPO ESFUERZO LANZA NUEVO SITIO WEB PARA </w:t>
      </w:r>
      <w:r w:rsidR="00BD4214">
        <w:rPr>
          <w:rFonts w:cstheme="minorHAnsi"/>
          <w:b/>
          <w:sz w:val="28"/>
          <w:szCs w:val="28"/>
          <w:lang w:val="es-MX"/>
        </w:rPr>
        <w:t>HONRAR</w:t>
      </w:r>
      <w:r w:rsidRPr="004A4220">
        <w:rPr>
          <w:rFonts w:cstheme="minorHAnsi"/>
          <w:b/>
          <w:sz w:val="28"/>
          <w:szCs w:val="28"/>
          <w:lang w:val="es-MX"/>
        </w:rPr>
        <w:t xml:space="preserve"> LA CONFIANZA DE SUS CLIENTES ALREDEDOR DEL MUNDO</w:t>
      </w:r>
    </w:p>
    <w:p w14:paraId="257FF1FC" w14:textId="77777777" w:rsidR="004A4220" w:rsidRDefault="004A4220" w:rsidP="003048D1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t xml:space="preserve">Como un esfuerzo alineado a su estrategia comercial y de la mano de acciones para ampliar su presencia en el mercado bananero global, Grupo Esfuerzo estrenó su nuevo sitio web, este mes de junio. </w:t>
      </w:r>
    </w:p>
    <w:p w14:paraId="387304D9" w14:textId="395A69BD" w:rsidR="004A4220" w:rsidRDefault="004A4220" w:rsidP="003048D1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F14BFD">
        <w:rPr>
          <w:rFonts w:ascii="Tahoma" w:hAnsi="Tahoma" w:cs="Tahoma"/>
          <w:i/>
          <w:sz w:val="24"/>
          <w:szCs w:val="24"/>
          <w:lang w:val="es-MX"/>
        </w:rPr>
        <w:t>“Queremos ofrecer un nuevo canal de comunicación y un punto de contacto con nuestros clientes en Norteamérica, Europa y Asia, al crear un sitio web amiga</w:t>
      </w:r>
      <w:r w:rsidR="00086626">
        <w:rPr>
          <w:rFonts w:ascii="Tahoma" w:hAnsi="Tahoma" w:cs="Tahoma"/>
          <w:i/>
          <w:sz w:val="24"/>
          <w:szCs w:val="24"/>
          <w:lang w:val="es-MX"/>
        </w:rPr>
        <w:t>ble con el usuario, accesible con</w:t>
      </w:r>
      <w:r w:rsidR="00086626" w:rsidRPr="00086626">
        <w:rPr>
          <w:rFonts w:ascii="Tahoma" w:hAnsi="Tahoma" w:cs="Tahoma"/>
          <w:i/>
          <w:sz w:val="24"/>
          <w:szCs w:val="24"/>
          <w:lang w:val="es-MX"/>
        </w:rPr>
        <w:t xml:space="preserve"> i</w:t>
      </w:r>
      <w:r w:rsidRPr="00F14BFD">
        <w:rPr>
          <w:rFonts w:ascii="Tahoma" w:hAnsi="Tahoma" w:cs="Tahoma"/>
          <w:i/>
          <w:sz w:val="24"/>
          <w:szCs w:val="24"/>
          <w:lang w:val="es-MX"/>
        </w:rPr>
        <w:t>nformación de valor en 3 idiomas: español, inglés y alemán”,</w:t>
      </w:r>
      <w:r>
        <w:rPr>
          <w:rFonts w:ascii="Tahoma" w:hAnsi="Tahoma" w:cs="Tahoma"/>
          <w:sz w:val="24"/>
          <w:szCs w:val="24"/>
          <w:lang w:val="es-MX"/>
        </w:rPr>
        <w:t xml:space="preserve"> indicó </w:t>
      </w:r>
      <w:r w:rsidR="00F14BFD">
        <w:rPr>
          <w:rFonts w:ascii="Tahoma" w:hAnsi="Tahoma" w:cs="Tahoma"/>
          <w:sz w:val="24"/>
          <w:szCs w:val="24"/>
          <w:lang w:val="es-MX"/>
        </w:rPr>
        <w:t xml:space="preserve">Roberto Gómez, gerente general de la compañía. </w:t>
      </w:r>
    </w:p>
    <w:p w14:paraId="2F8DCA6E" w14:textId="77777777" w:rsidR="00F14BFD" w:rsidRDefault="00F14BFD" w:rsidP="003048D1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t xml:space="preserve">Este espacio en la red también servirá para aumentar la confianza de potenciales compradores en el exterior y dar a conocer las noticias más novedosas en el acontecer del grupo empresarial costarricense. </w:t>
      </w:r>
    </w:p>
    <w:p w14:paraId="6D9BB061" w14:textId="00345311" w:rsidR="00F14BFD" w:rsidRDefault="00F14BFD" w:rsidP="003048D1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F14BFD">
        <w:rPr>
          <w:rFonts w:ascii="Tahoma" w:hAnsi="Tahoma" w:cs="Tahoma"/>
          <w:i/>
          <w:sz w:val="24"/>
          <w:szCs w:val="24"/>
          <w:lang w:val="es-MX"/>
        </w:rPr>
        <w:t>“A futuro queremos diversificar nuestra producción, por ejemplo, y este sitio nos servirá para decirle al mundo lo que tenemos para ofrecerle”,</w:t>
      </w:r>
      <w:r>
        <w:rPr>
          <w:rFonts w:ascii="Tahoma" w:hAnsi="Tahoma" w:cs="Tahoma"/>
          <w:sz w:val="24"/>
          <w:szCs w:val="24"/>
          <w:lang w:val="es-MX"/>
        </w:rPr>
        <w:t xml:space="preserve"> indicó Jaime Gómez, directivo de la em</w:t>
      </w:r>
      <w:r w:rsidR="00445CAA">
        <w:rPr>
          <w:rFonts w:ascii="Tahoma" w:hAnsi="Tahoma" w:cs="Tahoma"/>
          <w:sz w:val="24"/>
          <w:szCs w:val="24"/>
          <w:lang w:val="es-MX"/>
        </w:rPr>
        <w:t xml:space="preserve">presa. </w:t>
      </w:r>
    </w:p>
    <w:p w14:paraId="08CA71F4" w14:textId="77777777" w:rsidR="00E800F1" w:rsidRDefault="004A4220" w:rsidP="003048D1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t xml:space="preserve">El sitio es, además, una herramienta de transparencia y rendición de cuentas integrada a </w:t>
      </w:r>
      <w:r w:rsidR="00F14BFD">
        <w:rPr>
          <w:rFonts w:ascii="Tahoma" w:hAnsi="Tahoma" w:cs="Tahoma"/>
          <w:sz w:val="24"/>
          <w:szCs w:val="24"/>
          <w:lang w:val="es-MX"/>
        </w:rPr>
        <w:t xml:space="preserve">la </w:t>
      </w:r>
      <w:r>
        <w:rPr>
          <w:rFonts w:ascii="Tahoma" w:hAnsi="Tahoma" w:cs="Tahoma"/>
          <w:sz w:val="24"/>
          <w:szCs w:val="24"/>
          <w:lang w:val="es-MX"/>
        </w:rPr>
        <w:t>estrategia de Responsabilidad Social Empresarial</w:t>
      </w:r>
      <w:r w:rsidR="00E800F1">
        <w:rPr>
          <w:rFonts w:ascii="Tahoma" w:hAnsi="Tahoma" w:cs="Tahoma"/>
          <w:sz w:val="24"/>
          <w:szCs w:val="24"/>
          <w:lang w:val="es-MX"/>
        </w:rPr>
        <w:t xml:space="preserve"> de Grupo Esfuerzo. </w:t>
      </w:r>
    </w:p>
    <w:p w14:paraId="598242BB" w14:textId="77777777" w:rsidR="004A4220" w:rsidRPr="004A4220" w:rsidRDefault="00E800F1" w:rsidP="003048D1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t>P</w:t>
      </w:r>
      <w:r w:rsidR="00F14BFD">
        <w:rPr>
          <w:rFonts w:ascii="Tahoma" w:hAnsi="Tahoma" w:cs="Tahoma"/>
          <w:sz w:val="24"/>
          <w:szCs w:val="24"/>
          <w:lang w:val="es-MX"/>
        </w:rPr>
        <w:t>or esta razón</w:t>
      </w:r>
      <w:r>
        <w:rPr>
          <w:rFonts w:ascii="Tahoma" w:hAnsi="Tahoma" w:cs="Tahoma"/>
          <w:sz w:val="24"/>
          <w:szCs w:val="24"/>
          <w:lang w:val="es-MX"/>
        </w:rPr>
        <w:t>,</w:t>
      </w:r>
      <w:r w:rsidR="00F14BFD">
        <w:rPr>
          <w:rFonts w:ascii="Tahoma" w:hAnsi="Tahoma" w:cs="Tahoma"/>
          <w:sz w:val="24"/>
          <w:szCs w:val="24"/>
          <w:lang w:val="es-MX"/>
        </w:rPr>
        <w:t xml:space="preserve"> la empresa consultora encargada del desarrollo del proyecto fue </w:t>
      </w:r>
      <w:proofErr w:type="spellStart"/>
      <w:r w:rsidR="00F14BFD">
        <w:rPr>
          <w:rFonts w:ascii="Tahoma" w:hAnsi="Tahoma" w:cs="Tahoma"/>
          <w:sz w:val="24"/>
          <w:szCs w:val="24"/>
          <w:lang w:val="es-MX"/>
        </w:rPr>
        <w:t>Vanguart</w:t>
      </w:r>
      <w:proofErr w:type="spellEnd"/>
      <w:r w:rsidR="00F14BFD">
        <w:rPr>
          <w:rFonts w:ascii="Tahoma" w:hAnsi="Tahoma" w:cs="Tahoma"/>
          <w:sz w:val="24"/>
          <w:szCs w:val="24"/>
          <w:lang w:val="es-MX"/>
        </w:rPr>
        <w:t xml:space="preserve"> Agency, una </w:t>
      </w:r>
      <w:r>
        <w:rPr>
          <w:rFonts w:ascii="Tahoma" w:hAnsi="Tahoma" w:cs="Tahoma"/>
          <w:sz w:val="24"/>
          <w:szCs w:val="24"/>
          <w:lang w:val="es-MX"/>
        </w:rPr>
        <w:t xml:space="preserve">firma </w:t>
      </w:r>
      <w:r w:rsidR="00F14BFD">
        <w:rPr>
          <w:rFonts w:ascii="Tahoma" w:hAnsi="Tahoma" w:cs="Tahoma"/>
          <w:sz w:val="24"/>
          <w:szCs w:val="24"/>
          <w:lang w:val="es-MX"/>
        </w:rPr>
        <w:t xml:space="preserve">con más de 12 años de experiencia en la comunicación de la RSE y la sostenibilidad. </w:t>
      </w:r>
    </w:p>
    <w:p w14:paraId="7546D666" w14:textId="77777777" w:rsidR="004A4220" w:rsidRDefault="00F14BFD" w:rsidP="003048D1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F14BFD">
        <w:rPr>
          <w:rFonts w:ascii="Tahoma" w:hAnsi="Tahoma" w:cs="Tahoma"/>
          <w:i/>
          <w:sz w:val="24"/>
          <w:szCs w:val="24"/>
          <w:lang w:val="es-MX"/>
        </w:rPr>
        <w:t>“</w:t>
      </w:r>
      <w:r w:rsidR="00E800F1">
        <w:rPr>
          <w:rFonts w:ascii="Tahoma" w:hAnsi="Tahoma" w:cs="Tahoma"/>
          <w:i/>
          <w:sz w:val="24"/>
          <w:szCs w:val="24"/>
          <w:lang w:val="es-MX"/>
        </w:rPr>
        <w:t xml:space="preserve">Al construir este sitio web, </w:t>
      </w:r>
      <w:r w:rsidRPr="00F14BFD">
        <w:rPr>
          <w:rFonts w:ascii="Tahoma" w:hAnsi="Tahoma" w:cs="Tahoma"/>
          <w:i/>
          <w:sz w:val="24"/>
          <w:szCs w:val="24"/>
          <w:lang w:val="es-MX"/>
        </w:rPr>
        <w:t xml:space="preserve">queríamos </w:t>
      </w:r>
      <w:r w:rsidR="00E800F1">
        <w:rPr>
          <w:rFonts w:ascii="Tahoma" w:hAnsi="Tahoma" w:cs="Tahoma"/>
          <w:i/>
          <w:sz w:val="24"/>
          <w:szCs w:val="24"/>
          <w:lang w:val="es-MX"/>
        </w:rPr>
        <w:t>reflejar</w:t>
      </w:r>
      <w:r w:rsidRPr="00F14BFD">
        <w:rPr>
          <w:rFonts w:ascii="Tahoma" w:hAnsi="Tahoma" w:cs="Tahoma"/>
          <w:i/>
          <w:sz w:val="24"/>
          <w:szCs w:val="24"/>
          <w:lang w:val="es-MX"/>
        </w:rPr>
        <w:t xml:space="preserve"> la esencia de Grupo Esfuerzo, su filosofía para hacer negocios de triple impacto y su aporte país</w:t>
      </w:r>
      <w:r w:rsidR="00E800F1">
        <w:rPr>
          <w:rFonts w:ascii="Tahoma" w:hAnsi="Tahoma" w:cs="Tahoma"/>
          <w:i/>
          <w:sz w:val="24"/>
          <w:szCs w:val="24"/>
          <w:lang w:val="es-MX"/>
        </w:rPr>
        <w:t xml:space="preserve">”, </w:t>
      </w:r>
      <w:r>
        <w:rPr>
          <w:rFonts w:ascii="Tahoma" w:hAnsi="Tahoma" w:cs="Tahoma"/>
          <w:sz w:val="24"/>
          <w:szCs w:val="24"/>
          <w:lang w:val="es-MX"/>
        </w:rPr>
        <w:t xml:space="preserve">indicó Laura Villalobos, CEO de </w:t>
      </w:r>
      <w:proofErr w:type="spellStart"/>
      <w:r>
        <w:rPr>
          <w:rFonts w:ascii="Tahoma" w:hAnsi="Tahoma" w:cs="Tahoma"/>
          <w:sz w:val="24"/>
          <w:szCs w:val="24"/>
          <w:lang w:val="es-MX"/>
        </w:rPr>
        <w:t>Vanguart</w:t>
      </w:r>
      <w:proofErr w:type="spellEnd"/>
      <w:r>
        <w:rPr>
          <w:rFonts w:ascii="Tahoma" w:hAnsi="Tahoma" w:cs="Tahoma"/>
          <w:sz w:val="24"/>
          <w:szCs w:val="24"/>
          <w:lang w:val="es-MX"/>
        </w:rPr>
        <w:t xml:space="preserve"> Agency. </w:t>
      </w:r>
    </w:p>
    <w:p w14:paraId="399BF86C" w14:textId="77777777" w:rsidR="00E800F1" w:rsidRDefault="00E800F1" w:rsidP="00E800F1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lastRenderedPageBreak/>
        <w:t>Villalobos aclaró, además, que “</w:t>
      </w:r>
      <w:r>
        <w:rPr>
          <w:rFonts w:ascii="Tahoma" w:hAnsi="Tahoma" w:cs="Tahoma"/>
          <w:i/>
          <w:sz w:val="24"/>
          <w:szCs w:val="24"/>
          <w:lang w:val="es-MX"/>
        </w:rPr>
        <w:t xml:space="preserve">fue una experiencia maravillosa darnos cuenta que hay empresas familiares social y ambientalmente responsables que corren la milla extra, gestionando sus impactos y priorizando el bienestar de las y los colaboradores, sus familias y comunidades. Ha sido un honor trabajar con la familia Gómez y el Grupo Esfuerzo”. </w:t>
      </w:r>
    </w:p>
    <w:p w14:paraId="2F961A55" w14:textId="77777777" w:rsidR="00F14BFD" w:rsidRDefault="00F14BFD" w:rsidP="003048D1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t>De hecho, una de las mayores virtudes del siti</w:t>
      </w:r>
      <w:r w:rsidR="00445CAA">
        <w:rPr>
          <w:rFonts w:ascii="Tahoma" w:hAnsi="Tahoma" w:cs="Tahoma"/>
          <w:sz w:val="24"/>
          <w:szCs w:val="24"/>
          <w:lang w:val="es-MX"/>
        </w:rPr>
        <w:t>o web es una robusta</w:t>
      </w:r>
      <w:r w:rsidR="00E800F1">
        <w:rPr>
          <w:rFonts w:ascii="Tahoma" w:hAnsi="Tahoma" w:cs="Tahoma"/>
          <w:sz w:val="24"/>
          <w:szCs w:val="24"/>
          <w:lang w:val="es-MX"/>
        </w:rPr>
        <w:t xml:space="preserve"> sección de S</w:t>
      </w:r>
      <w:r>
        <w:rPr>
          <w:rFonts w:ascii="Tahoma" w:hAnsi="Tahoma" w:cs="Tahoma"/>
          <w:sz w:val="24"/>
          <w:szCs w:val="24"/>
          <w:lang w:val="es-MX"/>
        </w:rPr>
        <w:t xml:space="preserve">ostenibilidad que </w:t>
      </w:r>
      <w:r w:rsidR="00E800F1">
        <w:rPr>
          <w:rFonts w:ascii="Tahoma" w:hAnsi="Tahoma" w:cs="Tahoma"/>
          <w:sz w:val="24"/>
          <w:szCs w:val="24"/>
          <w:lang w:val="es-MX"/>
        </w:rPr>
        <w:t xml:space="preserve">plantea, de manera minuciosa, todas las acciones desarrolladas por la empresa en términos de Gobernanza, Ambiental y Social, y el aporte de las mismas a la consecución de los Objetivos de Desarrollo Sostenible </w:t>
      </w:r>
      <w:r w:rsidR="0034245F">
        <w:rPr>
          <w:rFonts w:ascii="Tahoma" w:hAnsi="Tahoma" w:cs="Tahoma"/>
          <w:sz w:val="24"/>
          <w:szCs w:val="24"/>
          <w:lang w:val="es-MX"/>
        </w:rPr>
        <w:t xml:space="preserve">(ODS) </w:t>
      </w:r>
      <w:r w:rsidR="00E800F1">
        <w:rPr>
          <w:rFonts w:ascii="Tahoma" w:hAnsi="Tahoma" w:cs="Tahoma"/>
          <w:sz w:val="24"/>
          <w:szCs w:val="24"/>
          <w:lang w:val="es-MX"/>
        </w:rPr>
        <w:t xml:space="preserve">establecidos en la Agenda 2030 de las Naciones Unidas. </w:t>
      </w:r>
    </w:p>
    <w:p w14:paraId="2C7CF337" w14:textId="1E8B02F3" w:rsidR="00E800F1" w:rsidRDefault="00E800F1" w:rsidP="003048D1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t xml:space="preserve">Puntualmente, Grupo Esfuerzo trabaja por los ODS </w:t>
      </w:r>
      <w:r w:rsidRPr="00E800F1">
        <w:rPr>
          <w:rFonts w:ascii="Tahoma" w:hAnsi="Tahoma" w:cs="Tahoma"/>
          <w:sz w:val="24"/>
          <w:szCs w:val="24"/>
          <w:lang w:val="es-MX"/>
        </w:rPr>
        <w:t xml:space="preserve">4, 7, 8, 11, 12, 15 y 17 que </w:t>
      </w:r>
      <w:r w:rsidR="00086626">
        <w:rPr>
          <w:rFonts w:ascii="Tahoma" w:hAnsi="Tahoma" w:cs="Tahoma"/>
          <w:sz w:val="24"/>
          <w:szCs w:val="24"/>
          <w:lang w:val="es-MX"/>
        </w:rPr>
        <w:t>se relacionan con</w:t>
      </w:r>
      <w:r w:rsidRPr="00E800F1">
        <w:rPr>
          <w:rFonts w:ascii="Tahoma" w:hAnsi="Tahoma" w:cs="Tahoma"/>
          <w:sz w:val="24"/>
          <w:szCs w:val="24"/>
          <w:lang w:val="es-MX"/>
        </w:rPr>
        <w:t xml:space="preserve"> educación</w:t>
      </w:r>
      <w:r>
        <w:rPr>
          <w:rFonts w:ascii="Tahoma" w:hAnsi="Tahoma" w:cs="Tahoma"/>
          <w:sz w:val="24"/>
          <w:szCs w:val="24"/>
          <w:lang w:val="es-MX"/>
        </w:rPr>
        <w:t xml:space="preserve"> de calidad, vivienda digna, trabajo decente y crecimiento económico, comunidades sostenibles, producción responsable y la protección de la biodiversidad y los ecosistemas terrestres. </w:t>
      </w:r>
    </w:p>
    <w:p w14:paraId="508B51A2" w14:textId="370BC38E" w:rsidR="00E800F1" w:rsidRDefault="00E800F1" w:rsidP="003048D1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t xml:space="preserve">Finalmente, el sitio también permitirá recoger y documentar la historia de éxito de Grupo Esfuerzo desde cuando, en 1988, don Eduardo Gómez </w:t>
      </w:r>
      <w:r w:rsidR="00086626">
        <w:rPr>
          <w:rFonts w:ascii="Tahoma" w:hAnsi="Tahoma" w:cs="Tahoma"/>
          <w:sz w:val="24"/>
          <w:szCs w:val="24"/>
          <w:lang w:val="es-MX"/>
        </w:rPr>
        <w:t>adquirió</w:t>
      </w:r>
      <w:r>
        <w:rPr>
          <w:rFonts w:ascii="Tahoma" w:hAnsi="Tahoma" w:cs="Tahoma"/>
          <w:sz w:val="24"/>
          <w:szCs w:val="24"/>
          <w:lang w:val="es-MX"/>
        </w:rPr>
        <w:t xml:space="preserve"> la primera finca hasta el día de hoy en que exportan a más de 6 países, </w:t>
      </w:r>
      <w:r w:rsidR="0034245F" w:rsidRPr="0034245F">
        <w:rPr>
          <w:rFonts w:ascii="Tahoma" w:hAnsi="Tahoma" w:cs="Tahoma"/>
          <w:sz w:val="24"/>
          <w:szCs w:val="24"/>
          <w:lang w:val="es-MX"/>
        </w:rPr>
        <w:t xml:space="preserve">1.6 millones de cajas anuales y dan empleo a alrededor de 500 personas locales. </w:t>
      </w:r>
    </w:p>
    <w:p w14:paraId="0BC786BA" w14:textId="77777777" w:rsidR="00E0548F" w:rsidRPr="00E0548F" w:rsidRDefault="0034245F" w:rsidP="00E0548F">
      <w:pPr>
        <w:spacing w:line="36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34245F">
        <w:rPr>
          <w:rFonts w:ascii="Tahoma" w:hAnsi="Tahoma" w:cs="Tahoma"/>
          <w:i/>
          <w:sz w:val="24"/>
          <w:szCs w:val="24"/>
          <w:lang w:val="es-MX"/>
        </w:rPr>
        <w:t>“A través del sitio web honraremos los valores que nos son inculcados por nuestro fundador, un líder y un ejemplo de perseverancia, servicio y esfuerzo”,</w:t>
      </w:r>
      <w:r>
        <w:rPr>
          <w:rFonts w:ascii="Tahoma" w:hAnsi="Tahoma" w:cs="Tahoma"/>
          <w:sz w:val="24"/>
          <w:szCs w:val="24"/>
          <w:lang w:val="es-MX"/>
        </w:rPr>
        <w:t xml:space="preserve"> aseguró orgulloso el Gerente, al contemplar el lanzamiento del nuevo sitio web que ya está a disposición de todas las personas interesadas en hacer negocios con Grupo Esfuerzo.</w:t>
      </w:r>
    </w:p>
    <w:sectPr w:rsidR="00E0548F" w:rsidRPr="00E0548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6037DD" w16cid:durableId="2454D000"/>
  <w16cid:commentId w16cid:paraId="7AFB50DB" w16cid:durableId="2454D03C"/>
  <w16cid:commentId w16cid:paraId="69013051" w16cid:durableId="2454D04D"/>
  <w16cid:commentId w16cid:paraId="725D044D" w16cid:durableId="2454D072"/>
  <w16cid:commentId w16cid:paraId="14B6447A" w16cid:durableId="2454D0E6"/>
  <w16cid:commentId w16cid:paraId="70BE513E" w16cid:durableId="2454D10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B4BB8" w14:textId="77777777" w:rsidR="00EC3B20" w:rsidRDefault="00EC3B20" w:rsidP="00E0548F">
      <w:pPr>
        <w:spacing w:after="0" w:line="240" w:lineRule="auto"/>
      </w:pPr>
      <w:r>
        <w:separator/>
      </w:r>
    </w:p>
  </w:endnote>
  <w:endnote w:type="continuationSeparator" w:id="0">
    <w:p w14:paraId="37A88AB1" w14:textId="77777777" w:rsidR="00EC3B20" w:rsidRDefault="00EC3B20" w:rsidP="00E0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D4A7C" w14:textId="77777777" w:rsidR="00EC3B20" w:rsidRDefault="00EC3B20" w:rsidP="00E0548F">
      <w:pPr>
        <w:spacing w:after="0" w:line="240" w:lineRule="auto"/>
      </w:pPr>
      <w:r>
        <w:separator/>
      </w:r>
    </w:p>
  </w:footnote>
  <w:footnote w:type="continuationSeparator" w:id="0">
    <w:p w14:paraId="67B8CF60" w14:textId="77777777" w:rsidR="00EC3B20" w:rsidRDefault="00EC3B20" w:rsidP="00E05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0E5F89" w14:textId="77777777" w:rsidR="00E0548F" w:rsidRDefault="00E0548F">
    <w:pPr>
      <w:pStyle w:val="Encabezado"/>
    </w:pPr>
    <w:r>
      <w:rPr>
        <w:noProof/>
      </w:rPr>
      <w:drawing>
        <wp:inline distT="0" distB="0" distL="0" distR="0" wp14:anchorId="15E56FCB" wp14:editId="1DFE78BE">
          <wp:extent cx="2886075" cy="611981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GITAL_Logo Vanguar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26149" cy="6204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73DDA4" w14:textId="77777777" w:rsidR="00E0548F" w:rsidRDefault="00E054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3318B"/>
    <w:multiLevelType w:val="hybridMultilevel"/>
    <w:tmpl w:val="B5BA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ri">
    <w15:presenceInfo w15:providerId="None" w15:userId="P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91"/>
    <w:rsid w:val="00076CD5"/>
    <w:rsid w:val="00086626"/>
    <w:rsid w:val="00131D2D"/>
    <w:rsid w:val="0014552F"/>
    <w:rsid w:val="001519D9"/>
    <w:rsid w:val="00171717"/>
    <w:rsid w:val="001C38A3"/>
    <w:rsid w:val="003048D1"/>
    <w:rsid w:val="0034245F"/>
    <w:rsid w:val="003C692F"/>
    <w:rsid w:val="003E44B1"/>
    <w:rsid w:val="003F09D6"/>
    <w:rsid w:val="00445CAA"/>
    <w:rsid w:val="00464F86"/>
    <w:rsid w:val="004A4220"/>
    <w:rsid w:val="0062456F"/>
    <w:rsid w:val="00666048"/>
    <w:rsid w:val="00712B74"/>
    <w:rsid w:val="00843850"/>
    <w:rsid w:val="00922B64"/>
    <w:rsid w:val="00A45E65"/>
    <w:rsid w:val="00A676D3"/>
    <w:rsid w:val="00A840C2"/>
    <w:rsid w:val="00B453F5"/>
    <w:rsid w:val="00BD4214"/>
    <w:rsid w:val="00C45443"/>
    <w:rsid w:val="00D6585B"/>
    <w:rsid w:val="00DF0C91"/>
    <w:rsid w:val="00E0548F"/>
    <w:rsid w:val="00E800F1"/>
    <w:rsid w:val="00EA0784"/>
    <w:rsid w:val="00EC3B20"/>
    <w:rsid w:val="00F14BFD"/>
    <w:rsid w:val="00F625E8"/>
    <w:rsid w:val="00F9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54D1E"/>
  <w15:chartTrackingRefBased/>
  <w15:docId w15:val="{A225F083-2B16-41D8-A1EE-4ADC53AF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5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48F"/>
  </w:style>
  <w:style w:type="paragraph" w:styleId="Piedepgina">
    <w:name w:val="footer"/>
    <w:basedOn w:val="Normal"/>
    <w:link w:val="PiedepginaCar"/>
    <w:uiPriority w:val="99"/>
    <w:unhideWhenUsed/>
    <w:rsid w:val="00E05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48F"/>
  </w:style>
  <w:style w:type="paragraph" w:styleId="Prrafodelista">
    <w:name w:val="List Paragraph"/>
    <w:basedOn w:val="Normal"/>
    <w:uiPriority w:val="34"/>
    <w:qFormat/>
    <w:rsid w:val="00666048"/>
    <w:pPr>
      <w:ind w:left="720"/>
      <w:contextualSpacing/>
    </w:pPr>
  </w:style>
  <w:style w:type="character" w:customStyle="1" w:styleId="jsgrdq">
    <w:name w:val="jsgrdq"/>
    <w:basedOn w:val="Fuentedeprrafopredeter"/>
    <w:rsid w:val="0034245F"/>
  </w:style>
  <w:style w:type="character" w:styleId="Refdecomentario">
    <w:name w:val="annotation reference"/>
    <w:basedOn w:val="Fuentedeprrafopredeter"/>
    <w:uiPriority w:val="99"/>
    <w:semiHidden/>
    <w:unhideWhenUsed/>
    <w:rsid w:val="003F09D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09D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09D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09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09D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9D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9D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1169</Words>
  <Characters>6669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</dc:creator>
  <cp:keywords/>
  <dc:description/>
  <cp:lastModifiedBy>Pri</cp:lastModifiedBy>
  <cp:revision>3</cp:revision>
  <dcterms:created xsi:type="dcterms:W3CDTF">2021-05-24T23:36:00Z</dcterms:created>
  <dcterms:modified xsi:type="dcterms:W3CDTF">2021-05-25T17:48:00Z</dcterms:modified>
</cp:coreProperties>
</file>